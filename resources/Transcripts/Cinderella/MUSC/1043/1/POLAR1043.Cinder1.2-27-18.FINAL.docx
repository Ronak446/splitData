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72AD" w14:textId="77777777" w:rsidR="007E449D" w:rsidRDefault="007E449D" w:rsidP="007E449D">
      <w:r>
        <w:t>POLAR</w:t>
      </w:r>
    </w:p>
    <w:p w14:paraId="4F5442D2" w14:textId="77777777" w:rsidR="007E449D" w:rsidRDefault="007E449D" w:rsidP="007E449D">
      <w:pPr>
        <w:tabs>
          <w:tab w:val="left" w:pos="2023"/>
        </w:tabs>
      </w:pPr>
      <w:r>
        <w:t>1043</w:t>
      </w:r>
      <w:r>
        <w:tab/>
      </w:r>
    </w:p>
    <w:p w14:paraId="6E94424F" w14:textId="77777777" w:rsidR="007E449D" w:rsidRDefault="007E449D" w:rsidP="007E449D">
      <w:r>
        <w:t>Cinderella 1</w:t>
      </w:r>
    </w:p>
    <w:p w14:paraId="48C0D09A" w14:textId="77777777" w:rsidR="007E449D" w:rsidRDefault="007E449D" w:rsidP="007E449D">
      <w:r>
        <w:t>2/27/2018</w:t>
      </w:r>
    </w:p>
    <w:p w14:paraId="280F802F" w14:textId="77777777" w:rsidR="007E449D" w:rsidRDefault="007E449D" w:rsidP="007E449D">
      <w:r>
        <w:t>MUSC</w:t>
      </w:r>
    </w:p>
    <w:p w14:paraId="75B5558D" w14:textId="3CCC2FE2" w:rsidR="007E449D" w:rsidRDefault="00457019" w:rsidP="007E449D">
      <w:r>
        <w:t xml:space="preserve">First Rater: </w:t>
      </w:r>
      <w:r w:rsidR="007E449D">
        <w:t>ET</w:t>
      </w:r>
    </w:p>
    <w:p w14:paraId="489FF131" w14:textId="4D3ABEBC" w:rsidR="00EB5285" w:rsidRDefault="00457019" w:rsidP="007E449D">
      <w:r>
        <w:t>Second Rater: BS</w:t>
      </w:r>
    </w:p>
    <w:p w14:paraId="61B400D2" w14:textId="77777777" w:rsidR="00457019" w:rsidRDefault="00457019" w:rsidP="007E449D"/>
    <w:p w14:paraId="3AF4BF17" w14:textId="77777777" w:rsidR="00EB5285" w:rsidRDefault="00EB5285" w:rsidP="00EB5285">
      <w:r>
        <w:t>Start time: 00:00:03</w:t>
      </w:r>
    </w:p>
    <w:p w14:paraId="5A53AA79" w14:textId="77777777" w:rsidR="00EB5285" w:rsidRDefault="00C27236" w:rsidP="00EB5285">
      <w:r>
        <w:t>End time: 00:04:10</w:t>
      </w:r>
    </w:p>
    <w:p w14:paraId="56BFCAFB" w14:textId="77777777" w:rsidR="00EB5285" w:rsidRDefault="00C27236" w:rsidP="00EB5285">
      <w:r>
        <w:t>Total time: 00:04:07</w:t>
      </w:r>
    </w:p>
    <w:p w14:paraId="16DAF606" w14:textId="77777777" w:rsidR="00EB5285" w:rsidRDefault="00EB5285" w:rsidP="007E449D"/>
    <w:p w14:paraId="691CFACD" w14:textId="0F6F56B9" w:rsidR="00303D37" w:rsidRDefault="00EB5285">
      <w:r>
        <w:t xml:space="preserve">&amp;um let’s see xxx </w:t>
      </w:r>
      <w:r w:rsidR="00132774">
        <w:t>a</w:t>
      </w:r>
      <w:r w:rsidR="00303D37">
        <w:t>ll that.</w:t>
      </w:r>
    </w:p>
    <w:p w14:paraId="17CE7446" w14:textId="77777777" w:rsidR="00303D37" w:rsidRDefault="00303D37"/>
    <w:p w14:paraId="5D49AD55" w14:textId="418B8CD6" w:rsidR="001359B3" w:rsidRDefault="00303D37">
      <w:pPr>
        <w:rPr>
          <w:ins w:id="0" w:author="Microsoft Office User" w:date="2018-09-27T13:28:00Z"/>
        </w:rPr>
      </w:pPr>
      <w:r>
        <w:t xml:space="preserve">she </w:t>
      </w:r>
      <w:ins w:id="1" w:author="Microsoft Office User" w:date="2018-09-27T13:25:00Z">
        <w:r w:rsidR="001359B3">
          <w:t xml:space="preserve">[//] </w:t>
        </w:r>
      </w:ins>
      <w:r w:rsidR="00EB5285">
        <w:t>&lt;the two</w:t>
      </w:r>
      <w:r w:rsidR="00A94BA6">
        <w:t>&gt; [/] the two commercials [* u].</w:t>
      </w:r>
    </w:p>
    <w:p w14:paraId="798E31E1" w14:textId="77777777" w:rsidR="001359B3" w:rsidRDefault="001359B3">
      <w:pPr>
        <w:rPr>
          <w:ins w:id="2" w:author="Microsoft Office User" w:date="2018-09-27T13:28:00Z"/>
        </w:rPr>
      </w:pPr>
    </w:p>
    <w:p w14:paraId="5F1C7A99" w14:textId="56324A15" w:rsidR="001359B3" w:rsidRDefault="001359B3">
      <w:pPr>
        <w:rPr>
          <w:ins w:id="3" w:author="Microsoft Office User" w:date="2018-09-27T13:29:00Z"/>
        </w:rPr>
      </w:pPr>
      <w:ins w:id="4" w:author="Microsoft Office User" w:date="2018-09-27T13:29:00Z">
        <w:r>
          <w:t xml:space="preserve">&amp;uh </w:t>
        </w:r>
      </w:ins>
      <w:r w:rsidR="006F3BD5">
        <w:t>loss with [/] &amp;uh with the commercial [* u]</w:t>
      </w:r>
      <w:r w:rsidR="00A94BA6">
        <w:t>.</w:t>
      </w:r>
    </w:p>
    <w:p w14:paraId="043BA60F" w14:textId="77777777" w:rsidR="001359B3" w:rsidRDefault="001359B3">
      <w:pPr>
        <w:rPr>
          <w:ins w:id="5" w:author="Microsoft Office User" w:date="2018-09-27T13:29:00Z"/>
        </w:rPr>
      </w:pPr>
    </w:p>
    <w:p w14:paraId="664F6730" w14:textId="00E7F542" w:rsidR="00BE6159" w:rsidRDefault="006F3BD5">
      <w:r>
        <w:t xml:space="preserve">lost winning </w:t>
      </w:r>
      <w:ins w:id="6" w:author="Microsoft Office User" w:date="2018-09-27T13:27:00Z">
        <w:r w:rsidR="001359B3">
          <w:t xml:space="preserve">one </w:t>
        </w:r>
      </w:ins>
      <w:r w:rsidR="00617448">
        <w:t xml:space="preserve">&amp;p </w:t>
      </w:r>
      <w:ins w:id="7" w:author="Microsoft Office User" w:date="2018-09-27T13:27:00Z">
        <w:r w:rsidR="001359B3">
          <w:t>xxx</w:t>
        </w:r>
      </w:ins>
      <w:r w:rsidR="00A94BA6">
        <w:t xml:space="preserve"> </w:t>
      </w:r>
      <w:r>
        <w:t>person</w:t>
      </w:r>
      <w:ins w:id="8" w:author="Microsoft Office User" w:date="2018-09-27T13:29:00Z">
        <w:r w:rsidR="001359B3">
          <w:t xml:space="preserve"> </w:t>
        </w:r>
      </w:ins>
      <w:r w:rsidR="00617448">
        <w:t>with</w:t>
      </w:r>
      <w:r>
        <w:t xml:space="preserve"> the </w:t>
      </w:r>
      <w:r w:rsidR="00617448">
        <w:t>&lt;</w:t>
      </w:r>
      <w:r>
        <w:t>two commercial</w:t>
      </w:r>
      <w:r w:rsidR="00617448">
        <w:t xml:space="preserve"> [* u]&gt; [//]</w:t>
      </w:r>
      <w:r>
        <w:t xml:space="preserve"> two boys</w:t>
      </w:r>
      <w:r w:rsidR="00617448">
        <w:t xml:space="preserve"> [* s]</w:t>
      </w:r>
      <w:r>
        <w:t xml:space="preserve"> and one commercial</w:t>
      </w:r>
      <w:r w:rsidR="00617448">
        <w:t xml:space="preserve"> [* u]</w:t>
      </w:r>
      <w:r>
        <w:t xml:space="preserve"> gathered </w:t>
      </w:r>
      <w:r w:rsidR="00617448">
        <w:t xml:space="preserve">&amp;t lau [* phon] [//] </w:t>
      </w:r>
      <w:r>
        <w:t xml:space="preserve">allow their commercial </w:t>
      </w:r>
      <w:r w:rsidR="00617448">
        <w:t>[* u].</w:t>
      </w:r>
    </w:p>
    <w:p w14:paraId="0F367A67" w14:textId="77777777" w:rsidR="006F3BD5" w:rsidRDefault="006F3BD5"/>
    <w:p w14:paraId="38026C5A" w14:textId="110349E2" w:rsidR="006F3BD5" w:rsidRDefault="006F3BD5">
      <w:r>
        <w:t xml:space="preserve">&amp;m and there eight </w:t>
      </w:r>
      <w:ins w:id="9" w:author="Microsoft Office User" w:date="2018-09-27T13:30:00Z">
        <w:r w:rsidR="001359B3">
          <w:t xml:space="preserve">[* s] </w:t>
        </w:r>
      </w:ins>
      <w:r>
        <w:t xml:space="preserve">people in the </w:t>
      </w:r>
      <w:r w:rsidR="00617448">
        <w:t>&amp;</w:t>
      </w:r>
      <w:r>
        <w:t>k different commercial</w:t>
      </w:r>
      <w:r w:rsidR="00617448">
        <w:t xml:space="preserve"> [* u].</w:t>
      </w:r>
    </w:p>
    <w:p w14:paraId="5003959B" w14:textId="77777777" w:rsidR="006F3BD5" w:rsidRDefault="006F3BD5"/>
    <w:p w14:paraId="311C905A" w14:textId="7EDDE8BB" w:rsidR="001359B3" w:rsidRDefault="00A0668C">
      <w:pPr>
        <w:rPr>
          <w:ins w:id="10" w:author="Microsoft Office User" w:date="2018-09-27T13:31:00Z"/>
        </w:rPr>
      </w:pPr>
      <w:r>
        <w:t>f</w:t>
      </w:r>
      <w:r w:rsidR="006F3BD5">
        <w:t xml:space="preserve">irst used of the </w:t>
      </w:r>
      <w:r w:rsidR="00617448">
        <w:t>&lt;</w:t>
      </w:r>
      <w:r w:rsidR="006F3BD5">
        <w:t xml:space="preserve">two </w:t>
      </w:r>
      <w:r w:rsidR="00617448">
        <w:t>&amp;</w:t>
      </w:r>
      <w:r w:rsidR="006F3BD5">
        <w:t>b</w:t>
      </w:r>
      <w:r w:rsidR="00617448">
        <w:t>&gt; [//]</w:t>
      </w:r>
      <w:r w:rsidR="00A94BA6">
        <w:t xml:space="preserve"> two young girls.</w:t>
      </w:r>
    </w:p>
    <w:p w14:paraId="6EA7504E" w14:textId="77777777" w:rsidR="001359B3" w:rsidRDefault="001359B3">
      <w:pPr>
        <w:rPr>
          <w:ins w:id="11" w:author="Microsoft Office User" w:date="2018-09-27T13:31:00Z"/>
        </w:rPr>
      </w:pPr>
    </w:p>
    <w:p w14:paraId="23C0BDFE" w14:textId="592371BD" w:rsidR="001359B3" w:rsidRDefault="006F3BD5">
      <w:pPr>
        <w:rPr>
          <w:ins w:id="12" w:author="Microsoft Office User" w:date="2018-09-27T13:31:00Z"/>
        </w:rPr>
      </w:pPr>
      <w:r>
        <w:t xml:space="preserve">by the </w:t>
      </w:r>
      <w:r w:rsidR="00675EEA">
        <w:t>leka</w:t>
      </w:r>
      <w:r w:rsidR="001002EB">
        <w:t xml:space="preserve"> [* phon]</w:t>
      </w:r>
      <w:r w:rsidR="00675EEA">
        <w:t xml:space="preserve"> commercials</w:t>
      </w:r>
      <w:r w:rsidR="00C91A34">
        <w:t xml:space="preserve"> [* u]</w:t>
      </w:r>
      <w:r w:rsidR="00A94BA6">
        <w:t>.</w:t>
      </w:r>
    </w:p>
    <w:p w14:paraId="69F06AD0" w14:textId="77777777" w:rsidR="001359B3" w:rsidRDefault="001359B3">
      <w:pPr>
        <w:rPr>
          <w:ins w:id="13" w:author="Microsoft Office User" w:date="2018-09-27T13:31:00Z"/>
        </w:rPr>
      </w:pPr>
    </w:p>
    <w:p w14:paraId="348F3E24" w14:textId="34458447" w:rsidR="006F3BD5" w:rsidRDefault="00675EEA">
      <w:r>
        <w:t>with the boys</w:t>
      </w:r>
      <w:r w:rsidR="00C91A34">
        <w:t xml:space="preserve"> [* s]</w:t>
      </w:r>
      <w:r>
        <w:t xml:space="preserve"> yest</w:t>
      </w:r>
      <w:r w:rsidR="001002EB">
        <w:t xml:space="preserve"> [* phon]</w:t>
      </w:r>
      <w:r>
        <w:t xml:space="preserve"> meant boys</w:t>
      </w:r>
      <w:r w:rsidR="00C91A34">
        <w:t xml:space="preserve"> [* s]</w:t>
      </w:r>
      <w:r>
        <w:t xml:space="preserve"> left with the </w:t>
      </w:r>
      <w:r w:rsidR="00C91A34">
        <w:t>&amp;</w:t>
      </w:r>
      <w:r>
        <w:t>uh commercials</w:t>
      </w:r>
      <w:r w:rsidR="00C91A34">
        <w:t xml:space="preserve"> [* u]</w:t>
      </w:r>
      <w:r>
        <w:t xml:space="preserve"> of the need of the commercial</w:t>
      </w:r>
      <w:r w:rsidR="00C91A34">
        <w:t xml:space="preserve"> [* u].</w:t>
      </w:r>
    </w:p>
    <w:p w14:paraId="764FB4F4" w14:textId="77777777" w:rsidR="00675EEA" w:rsidRDefault="00675EEA"/>
    <w:p w14:paraId="6ADDF896" w14:textId="473E914B" w:rsidR="00F82548" w:rsidRDefault="00675EEA">
      <w:r>
        <w:t>I’m really getting everything lesson</w:t>
      </w:r>
      <w:ins w:id="14" w:author="Microsoft Office User" w:date="2018-09-27T13:31:00Z">
        <w:r w:rsidR="001359B3">
          <w:t>ed</w:t>
        </w:r>
      </w:ins>
      <w:r w:rsidR="00F82548">
        <w:t xml:space="preserve"> [* u].</w:t>
      </w:r>
    </w:p>
    <w:p w14:paraId="60968DBF" w14:textId="77777777" w:rsidR="00F82548" w:rsidRDefault="00F82548"/>
    <w:p w14:paraId="0AC8D0F3" w14:textId="77777777" w:rsidR="00675EEA" w:rsidRDefault="00675EEA">
      <w:r>
        <w:t>that’s all I can get</w:t>
      </w:r>
      <w:r w:rsidR="00F82548">
        <w:t>.</w:t>
      </w:r>
    </w:p>
    <w:p w14:paraId="5504B7B8" w14:textId="77777777" w:rsidR="00675EEA" w:rsidRDefault="00675EEA"/>
    <w:p w14:paraId="3108E596" w14:textId="77777777" w:rsidR="00675EEA" w:rsidRDefault="00F82548">
      <w:r>
        <w:t>t</w:t>
      </w:r>
      <w:r w:rsidR="00675EEA">
        <w:t xml:space="preserve">he </w:t>
      </w:r>
      <w:r>
        <w:t>girls have one</w:t>
      </w:r>
      <w:r w:rsidR="00675EEA">
        <w:t xml:space="preserve"> </w:t>
      </w:r>
      <w:r>
        <w:t>&amp;</w:t>
      </w:r>
      <w:r w:rsidR="00675EEA">
        <w:t>um I don’t need anything</w:t>
      </w:r>
      <w:r>
        <w:t>.</w:t>
      </w:r>
    </w:p>
    <w:p w14:paraId="3D5C79DE" w14:textId="77777777" w:rsidR="00675EEA" w:rsidRDefault="00675EEA"/>
    <w:p w14:paraId="1FBC1357" w14:textId="269770A6" w:rsidR="00F82548" w:rsidRDefault="00F82548">
      <w:r>
        <w:t>&amp;</w:t>
      </w:r>
      <w:r w:rsidR="00675EEA">
        <w:t xml:space="preserve">um </w:t>
      </w:r>
      <w:r w:rsidR="00A71F4D">
        <w:t>&lt;</w:t>
      </w:r>
      <w:r w:rsidR="00675EEA">
        <w:t>the commercial</w:t>
      </w:r>
      <w:r>
        <w:t xml:space="preserve"> [* u]</w:t>
      </w:r>
      <w:r w:rsidR="00675EEA">
        <w:t xml:space="preserve"> </w:t>
      </w:r>
      <w:r>
        <w:t xml:space="preserve">&amp;uh </w:t>
      </w:r>
      <w:r w:rsidR="00675EEA">
        <w:t>were</w:t>
      </w:r>
      <w:r w:rsidR="00A71F4D">
        <w:t>&gt; [//]</w:t>
      </w:r>
      <w:r w:rsidR="00675EEA">
        <w:t xml:space="preserve"> </w:t>
      </w:r>
      <w:r>
        <w:t>&amp;</w:t>
      </w:r>
      <w:r w:rsidR="00675EEA">
        <w:t>um after getting the comme</w:t>
      </w:r>
      <w:r>
        <w:t>rcial [* u] people she found some health</w:t>
      </w:r>
      <w:r w:rsidR="00675EEA">
        <w:t xml:space="preserve"> </w:t>
      </w:r>
      <w:r>
        <w:t xml:space="preserve">[* u] </w:t>
      </w:r>
      <w:r w:rsidR="00675EEA">
        <w:t>of the</w:t>
      </w:r>
      <w:r w:rsidR="00FC7079">
        <w:t xml:space="preserve"> </w:t>
      </w:r>
      <w:r>
        <w:t>&amp;uh new girls by the person.</w:t>
      </w:r>
    </w:p>
    <w:p w14:paraId="0D3EB458" w14:textId="77777777" w:rsidR="00F82548" w:rsidRDefault="00F82548"/>
    <w:p w14:paraId="39994F3D" w14:textId="64876969" w:rsidR="00675EEA" w:rsidRDefault="00FC7079">
      <w:r>
        <w:t xml:space="preserve">and </w:t>
      </w:r>
      <w:ins w:id="15" w:author="Microsoft Office User" w:date="2018-09-27T13:32:00Z">
        <w:r w:rsidR="001359B3">
          <w:t>&lt;</w:t>
        </w:r>
      </w:ins>
      <w:r>
        <w:t>asking them</w:t>
      </w:r>
      <w:ins w:id="16" w:author="Microsoft Office User" w:date="2018-09-27T13:32:00Z">
        <w:r w:rsidR="001359B3">
          <w:t>&gt; [//]</w:t>
        </w:r>
      </w:ins>
      <w:r>
        <w:t xml:space="preserve"> </w:t>
      </w:r>
      <w:r w:rsidR="00F82548">
        <w:t xml:space="preserve">&amp;w </w:t>
      </w:r>
      <w:r>
        <w:t xml:space="preserve">ask for their new commercials </w:t>
      </w:r>
      <w:r w:rsidR="00F82548">
        <w:t xml:space="preserve">[* u] </w:t>
      </w:r>
      <w:r>
        <w:t>caught with the extra people</w:t>
      </w:r>
      <w:ins w:id="17" w:author="Microsoft Office User" w:date="2018-09-27T13:33:00Z">
        <w:r w:rsidR="001359B3">
          <w:t xml:space="preserve"> [//]</w:t>
        </w:r>
      </w:ins>
      <w:r>
        <w:t xml:space="preserve"> girls</w:t>
      </w:r>
      <w:r w:rsidR="00F82548">
        <w:t>.</w:t>
      </w:r>
    </w:p>
    <w:p w14:paraId="4981A4A3" w14:textId="77777777" w:rsidR="00FC7079" w:rsidRDefault="00FC7079"/>
    <w:p w14:paraId="5ACDFF24" w14:textId="1B777BE9" w:rsidR="00FC7079" w:rsidRDefault="00CD329E">
      <w:r>
        <w:t>a</w:t>
      </w:r>
      <w:r w:rsidR="00FC7079">
        <w:t>nd they made commercials</w:t>
      </w:r>
      <w:r>
        <w:t xml:space="preserve"> [* u]</w:t>
      </w:r>
      <w:r w:rsidR="001E4585">
        <w:t xml:space="preserve"> </w:t>
      </w:r>
      <w:r w:rsidR="00FC7079">
        <w:t>but they left ry</w:t>
      </w:r>
      <w:r>
        <w:t xml:space="preserve"> [* phon]</w:t>
      </w:r>
      <w:r w:rsidR="00FC7079">
        <w:t xml:space="preserve"> bad commercials </w:t>
      </w:r>
      <w:r>
        <w:t xml:space="preserve">[* u] for </w:t>
      </w:r>
      <w:ins w:id="18" w:author="Microsoft Office User" w:date="2018-09-27T13:33:00Z">
        <w:r w:rsidR="001359B3">
          <w:t>&lt;</w:t>
        </w:r>
      </w:ins>
      <w:r>
        <w:t>the new lady</w:t>
      </w:r>
      <w:ins w:id="19" w:author="Microsoft Office User" w:date="2018-09-27T13:33:00Z">
        <w:r w:rsidR="001359B3">
          <w:t>&gt; [//]</w:t>
        </w:r>
      </w:ins>
      <w:r>
        <w:t xml:space="preserve"> the</w:t>
      </w:r>
      <w:r w:rsidR="00FC7079">
        <w:t xml:space="preserve"> girl commercial </w:t>
      </w:r>
      <w:r w:rsidR="00625350">
        <w:t>[* u].</w:t>
      </w:r>
    </w:p>
    <w:p w14:paraId="2BC1FFD1" w14:textId="77777777" w:rsidR="00FC7079" w:rsidRDefault="00FC7079"/>
    <w:p w14:paraId="4C7FB271" w14:textId="20D129B8" w:rsidR="00FC7079" w:rsidRDefault="00625350">
      <w:r>
        <w:t>a</w:t>
      </w:r>
      <w:r w:rsidR="00FC7079">
        <w:t xml:space="preserve">nd the commercial </w:t>
      </w:r>
      <w:r>
        <w:t>[* u]</w:t>
      </w:r>
      <w:r w:rsidR="00FC7079">
        <w:t xml:space="preserve"> w</w:t>
      </w:r>
      <w:r>
        <w:t>a</w:t>
      </w:r>
      <w:r w:rsidR="00FC7079">
        <w:t xml:space="preserve">s made there </w:t>
      </w:r>
      <w:r>
        <w:t>&amp;</w:t>
      </w:r>
      <w:r w:rsidR="00FC7079">
        <w:t>l laced</w:t>
      </w:r>
      <w:r w:rsidR="00A94BA6">
        <w:t xml:space="preserve"> [* u]</w:t>
      </w:r>
      <w:r w:rsidR="00FC7079">
        <w:t xml:space="preserve"> commercial </w:t>
      </w:r>
      <w:r>
        <w:t>[* u].</w:t>
      </w:r>
    </w:p>
    <w:p w14:paraId="59ED77C2" w14:textId="77777777" w:rsidR="00FC7079" w:rsidRDefault="00FC7079"/>
    <w:p w14:paraId="06183E19" w14:textId="77777777" w:rsidR="00FC7079" w:rsidRDefault="00625350">
      <w:r>
        <w:t>p</w:t>
      </w:r>
      <w:r w:rsidR="00FC7079">
        <w:t xml:space="preserve">ost start that the commercials </w:t>
      </w:r>
      <w:r>
        <w:t xml:space="preserve">[* u] </w:t>
      </w:r>
      <w:r w:rsidR="00FC7079">
        <w:t>did not give her good lights</w:t>
      </w:r>
      <w:r>
        <w:t xml:space="preserve"> [* u]</w:t>
      </w:r>
      <w:r w:rsidR="00FC7079">
        <w:t xml:space="preserve"> and made her commercials</w:t>
      </w:r>
      <w:r>
        <w:t xml:space="preserve"> [* u]</w:t>
      </w:r>
      <w:r w:rsidR="00FC7079">
        <w:t xml:space="preserve"> bad</w:t>
      </w:r>
      <w:r>
        <w:t>.</w:t>
      </w:r>
    </w:p>
    <w:p w14:paraId="6B12F8C8" w14:textId="77777777" w:rsidR="00FC7079" w:rsidRDefault="00FC7079"/>
    <w:p w14:paraId="51DEF73B" w14:textId="77777777" w:rsidR="00FC7079" w:rsidRDefault="00625350">
      <w:r>
        <w:t>a</w:t>
      </w:r>
      <w:r w:rsidR="00FC7079">
        <w:t>nd so the commercial</w:t>
      </w:r>
      <w:r>
        <w:t xml:space="preserve"> [* u]</w:t>
      </w:r>
      <w:r w:rsidR="00FC7079">
        <w:t xml:space="preserve"> and two girls left with her</w:t>
      </w:r>
      <w:r>
        <w:t>.</w:t>
      </w:r>
    </w:p>
    <w:p w14:paraId="71BF85E5" w14:textId="77777777" w:rsidR="00FC7079" w:rsidRDefault="00FC7079"/>
    <w:p w14:paraId="5B809EDF" w14:textId="77777777" w:rsidR="00FC7079" w:rsidRDefault="00625350">
      <w:r>
        <w:t>a</w:t>
      </w:r>
      <w:r w:rsidR="00FC7079">
        <w:t xml:space="preserve">nd the small commercial </w:t>
      </w:r>
      <w:r>
        <w:t xml:space="preserve">[* u] </w:t>
      </w:r>
      <w:r w:rsidR="00FC7079">
        <w:t xml:space="preserve">was used of the commercial </w:t>
      </w:r>
      <w:r>
        <w:t xml:space="preserve">[* u] </w:t>
      </w:r>
      <w:r w:rsidR="00FC7079">
        <w:t xml:space="preserve">to see the lust </w:t>
      </w:r>
      <w:r>
        <w:t xml:space="preserve">[* u] </w:t>
      </w:r>
      <w:r w:rsidR="00FC7079">
        <w:t xml:space="preserve">pretty commercial </w:t>
      </w:r>
      <w:r>
        <w:t xml:space="preserve">[* u] </w:t>
      </w:r>
      <w:r w:rsidR="00FC7079">
        <w:t>and fun</w:t>
      </w:r>
      <w:r>
        <w:t>.</w:t>
      </w:r>
    </w:p>
    <w:p w14:paraId="705BB470" w14:textId="77777777" w:rsidR="00FC7079" w:rsidRDefault="00FC7079"/>
    <w:p w14:paraId="09262E51" w14:textId="77777777" w:rsidR="00FC7079" w:rsidRDefault="00625350">
      <w:r>
        <w:t>a</w:t>
      </w:r>
      <w:r w:rsidR="00FC7079">
        <w:t xml:space="preserve">nd she was invited for the commercial </w:t>
      </w:r>
      <w:r>
        <w:t>[* u].</w:t>
      </w:r>
    </w:p>
    <w:p w14:paraId="18CB9632" w14:textId="77777777" w:rsidR="00FC7079" w:rsidRDefault="00FC7079"/>
    <w:p w14:paraId="554DBB8D" w14:textId="77777777" w:rsidR="00FC7079" w:rsidRDefault="00625350">
      <w:r>
        <w:t>a</w:t>
      </w:r>
      <w:r w:rsidR="00FC7079">
        <w:t xml:space="preserve">nd he </w:t>
      </w:r>
      <w:r>
        <w:t>&amp;</w:t>
      </w:r>
      <w:r w:rsidR="00FC7079">
        <w:t>uh was able for the new pretty commercial</w:t>
      </w:r>
      <w:r>
        <w:t xml:space="preserve"> [* u]</w:t>
      </w:r>
      <w:r w:rsidR="00FC7079">
        <w:t xml:space="preserve"> with the pretty </w:t>
      </w:r>
      <w:r>
        <w:t>&lt;</w:t>
      </w:r>
      <w:r w:rsidR="00FC7079">
        <w:t xml:space="preserve">commercial </w:t>
      </w:r>
      <w:r>
        <w:t xml:space="preserve">[* u] </w:t>
      </w:r>
      <w:r w:rsidR="00FC7079">
        <w:t>lady</w:t>
      </w:r>
      <w:r>
        <w:t xml:space="preserve">&gt; [/] </w:t>
      </w:r>
      <w:r w:rsidR="00FC7079">
        <w:t>commercial</w:t>
      </w:r>
      <w:r>
        <w:t xml:space="preserve"> [* u]</w:t>
      </w:r>
      <w:r w:rsidR="00FC7079">
        <w:t xml:space="preserve"> lady</w:t>
      </w:r>
      <w:r>
        <w:t>.</w:t>
      </w:r>
    </w:p>
    <w:p w14:paraId="222103B0" w14:textId="77777777" w:rsidR="00FC7079" w:rsidRDefault="00FC7079"/>
    <w:p w14:paraId="67974D41" w14:textId="77777777" w:rsidR="00FC7079" w:rsidRDefault="00625350">
      <w:r>
        <w:t>a</w:t>
      </w:r>
      <w:r w:rsidR="00FC7079">
        <w:t>nd they had together</w:t>
      </w:r>
      <w:r>
        <w:t>.</w:t>
      </w:r>
    </w:p>
    <w:p w14:paraId="327B9A0B" w14:textId="77777777" w:rsidR="00FC7079" w:rsidRDefault="00FC7079"/>
    <w:p w14:paraId="4AD17342" w14:textId="77777777" w:rsidR="00FC7079" w:rsidRDefault="00625350">
      <w:r>
        <w:t>a</w:t>
      </w:r>
      <w:r w:rsidR="00FC7079">
        <w:t xml:space="preserve">nd she had to leave </w:t>
      </w:r>
      <w:r w:rsidR="00C23945">
        <w:t>a</w:t>
      </w:r>
      <w:r w:rsidR="00FC7079">
        <w:t xml:space="preserve">way at commercial </w:t>
      </w:r>
      <w:r>
        <w:t xml:space="preserve">[* u] </w:t>
      </w:r>
      <w:r w:rsidR="00FC7079">
        <w:t>name</w:t>
      </w:r>
      <w:r>
        <w:t xml:space="preserve"> [* u].</w:t>
      </w:r>
    </w:p>
    <w:p w14:paraId="603F8DF5" w14:textId="77777777" w:rsidR="00FC7079" w:rsidRDefault="00FC7079"/>
    <w:p w14:paraId="2DCF546C" w14:textId="212AD1F6" w:rsidR="00C23945" w:rsidRDefault="00625350">
      <w:r>
        <w:t>a</w:t>
      </w:r>
      <w:r w:rsidR="00FC7079">
        <w:t xml:space="preserve">nd </w:t>
      </w:r>
      <w:r w:rsidR="00C23945">
        <w:t>then after next day</w:t>
      </w:r>
      <w:ins w:id="20" w:author="Microsoft Office User" w:date="2018-09-27T13:36:00Z">
        <w:r w:rsidR="001359B3">
          <w:t xml:space="preserve"> </w:t>
        </w:r>
      </w:ins>
      <w:r w:rsidR="00C23945">
        <w:t>or the next day</w:t>
      </w:r>
      <w:bookmarkStart w:id="21" w:name="_GoBack"/>
      <w:bookmarkEnd w:id="21"/>
      <w:r w:rsidR="00941149">
        <w:t xml:space="preserve"> </w:t>
      </w:r>
      <w:r>
        <w:t>s</w:t>
      </w:r>
      <w:r w:rsidR="00C23945">
        <w:t>he got the commercial</w:t>
      </w:r>
      <w:r>
        <w:t xml:space="preserve"> [* u]</w:t>
      </w:r>
      <w:r w:rsidR="00C23945">
        <w:t xml:space="preserve"> new headed late for the commercial</w:t>
      </w:r>
      <w:r>
        <w:t xml:space="preserve"> [* u].</w:t>
      </w:r>
    </w:p>
    <w:p w14:paraId="05E682D9" w14:textId="77777777" w:rsidR="00C23945" w:rsidRDefault="00C23945"/>
    <w:p w14:paraId="77368539" w14:textId="77777777" w:rsidR="00C23945" w:rsidRDefault="00625350">
      <w:r>
        <w:t>a</w:t>
      </w:r>
      <w:r w:rsidR="00C23945">
        <w:t>nd they were doing together in their commercial</w:t>
      </w:r>
      <w:r>
        <w:t xml:space="preserve"> [* u].</w:t>
      </w:r>
    </w:p>
    <w:p w14:paraId="01A1E1B8" w14:textId="77777777" w:rsidR="00C23945" w:rsidRDefault="00C23945"/>
    <w:p w14:paraId="3A5D1168" w14:textId="102A3923" w:rsidR="00C23945" w:rsidRDefault="00625350">
      <w:pPr>
        <w:rPr>
          <w:ins w:id="22" w:author="Microsoft Office User" w:date="2018-09-27T13:36:00Z"/>
        </w:rPr>
      </w:pPr>
      <w:r>
        <w:t>a</w:t>
      </w:r>
      <w:r w:rsidR="00C23945">
        <w:t>nd they were late</w:t>
      </w:r>
      <w:r>
        <w:t xml:space="preserve"> </w:t>
      </w:r>
      <w:r w:rsidR="00C23945">
        <w:t xml:space="preserve">lusted </w:t>
      </w:r>
      <w:r>
        <w:t>[* u] together.</w:t>
      </w:r>
    </w:p>
    <w:p w14:paraId="18DCDDD9" w14:textId="77777777" w:rsidR="005D66D7" w:rsidRDefault="005D66D7">
      <w:pPr>
        <w:rPr>
          <w:ins w:id="23" w:author="Microsoft Office User" w:date="2018-09-27T13:36:00Z"/>
        </w:rPr>
      </w:pPr>
    </w:p>
    <w:p w14:paraId="6C378C8B" w14:textId="1224A108" w:rsidR="005D66D7" w:rsidRDefault="002316C5">
      <w:ins w:id="24" w:author="Microsoft Office User" w:date="2018-09-27T13:36:00Z">
        <w:r>
          <w:t>t</w:t>
        </w:r>
        <w:r w:rsidR="005D66D7">
          <w:t>hat’s all.</w:t>
        </w:r>
      </w:ins>
    </w:p>
    <w:sectPr w:rsidR="005D66D7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9D"/>
    <w:rsid w:val="001002EB"/>
    <w:rsid w:val="00132774"/>
    <w:rsid w:val="001359B3"/>
    <w:rsid w:val="001E4585"/>
    <w:rsid w:val="002316C5"/>
    <w:rsid w:val="00303D37"/>
    <w:rsid w:val="00457019"/>
    <w:rsid w:val="005D66D7"/>
    <w:rsid w:val="00617448"/>
    <w:rsid w:val="00625350"/>
    <w:rsid w:val="00675EEA"/>
    <w:rsid w:val="006F3BD5"/>
    <w:rsid w:val="007D17A5"/>
    <w:rsid w:val="007E449D"/>
    <w:rsid w:val="008D56F8"/>
    <w:rsid w:val="008D6AA4"/>
    <w:rsid w:val="00941149"/>
    <w:rsid w:val="00A0668C"/>
    <w:rsid w:val="00A71F4D"/>
    <w:rsid w:val="00A94BA6"/>
    <w:rsid w:val="00B93809"/>
    <w:rsid w:val="00C23945"/>
    <w:rsid w:val="00C27236"/>
    <w:rsid w:val="00C91A34"/>
    <w:rsid w:val="00CD329E"/>
    <w:rsid w:val="00CE5177"/>
    <w:rsid w:val="00EB5285"/>
    <w:rsid w:val="00F82548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3812A"/>
  <w15:chartTrackingRefBased/>
  <w15:docId w15:val="{B8AAC627-F50E-994B-9B9D-1385B446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4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5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9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9B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9B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B3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8</cp:revision>
  <dcterms:created xsi:type="dcterms:W3CDTF">2018-10-05T12:53:00Z</dcterms:created>
  <dcterms:modified xsi:type="dcterms:W3CDTF">2018-10-05T13:35:00Z</dcterms:modified>
</cp:coreProperties>
</file>